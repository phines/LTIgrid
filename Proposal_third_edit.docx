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77777777" w:rsidR="00851D86" w:rsidRPr="00851D86" w:rsidRDefault="00905F7E" w:rsidP="00851D86">
      <w:pPr>
        <w:jc w:val="center"/>
        <w:rPr>
          <w:sz w:val="36"/>
          <w:szCs w:val="36"/>
        </w:rPr>
      </w:pPr>
      <w:r w:rsidRPr="00851D86">
        <w:rPr>
          <w:sz w:val="36"/>
          <w:szCs w:val="36"/>
        </w:rPr>
        <w:t xml:space="preserve">Master's Thesis Proposal </w:t>
      </w:r>
      <w:ins w:id="0" w:author="Elizabeth" w:date="2014-02-22T18:57:00Z">
        <w:r w:rsidR="00B17832">
          <w:rPr>
            <w:sz w:val="36"/>
            <w:szCs w:val="36"/>
          </w:rPr>
          <w:t xml:space="preserve">john </w:t>
        </w:r>
        <w:proofErr w:type="spellStart"/>
        <w:r w:rsidR="00B17832">
          <w:rPr>
            <w:sz w:val="36"/>
            <w:szCs w:val="36"/>
          </w:rPr>
          <w:t>undrill</w:t>
        </w:r>
      </w:ins>
      <w:proofErr w:type="spellEnd"/>
      <w:r w:rsidRPr="00851D86">
        <w:rPr>
          <w:sz w:val="36"/>
          <w:szCs w:val="36"/>
        </w:rPr>
        <w:t xml:space="preserve"> </w:t>
      </w:r>
    </w:p>
    <w:p w14:paraId="58183ED6" w14:textId="77777777" w:rsidR="00905F7E" w:rsidRPr="00851D86" w:rsidRDefault="00905F7E" w:rsidP="00851D86">
      <w:pPr>
        <w:jc w:val="center"/>
        <w:rPr>
          <w:sz w:val="28"/>
          <w:szCs w:val="28"/>
        </w:rPr>
      </w:pPr>
      <w:r w:rsidRPr="00851D86">
        <w:rPr>
          <w:sz w:val="28"/>
          <w:szCs w:val="28"/>
        </w:rPr>
        <w:t xml:space="preserve">Libby Kirby  </w:t>
      </w:r>
    </w:p>
    <w:p w14:paraId="352F727B" w14:textId="77777777" w:rsidR="00905F7E" w:rsidRDefault="00905F7E" w:rsidP="00905F7E"/>
    <w:p w14:paraId="7847B13F" w14:textId="4DDA3613" w:rsidR="00C1747B" w:rsidRDefault="00905F7E" w:rsidP="008356BD">
      <w:pPr>
        <w:ind w:firstLine="360"/>
      </w:pPr>
      <w:r w:rsidRPr="00905F7E">
        <w:t>As the technology behind renewable energy sources becomes more a</w:t>
      </w:r>
      <w:r w:rsidR="00592431">
        <w:t>dvanced and cost-effective, these sources</w:t>
      </w:r>
      <w:r w:rsidRPr="00905F7E">
        <w:t xml:space="preserve"> have become an ever-increasing portion of the generation profile of power systems across the country. While the shift away from non-renewable resources is generally considered to be beneficial, </w:t>
      </w:r>
      <w:r w:rsidRPr="005364B0">
        <w:t xml:space="preserve">the fact remains </w:t>
      </w:r>
      <w:r w:rsidRPr="00905F7E">
        <w:t xml:space="preserve">that renewable sources present unique challenges associated with their </w:t>
      </w:r>
      <w:r w:rsidR="007B7D15">
        <w:t xml:space="preserve">individual </w:t>
      </w:r>
      <w:r w:rsidRPr="00905F7E">
        <w:rPr>
          <w:color w:val="3366FF"/>
        </w:rPr>
        <w:t>generation profile</w:t>
      </w:r>
      <w:r w:rsidR="007B7D15">
        <w:rPr>
          <w:color w:val="3366FF"/>
        </w:rPr>
        <w:t>s</w:t>
      </w:r>
      <w:r w:rsidRPr="00905F7E">
        <w:t>.</w:t>
      </w:r>
      <w:r>
        <w:t xml:space="preserve"> </w:t>
      </w:r>
      <w:r w:rsidR="00851D86">
        <w:t xml:space="preserve"> </w:t>
      </w:r>
      <w:r w:rsidR="00796E9A">
        <w:t xml:space="preserve">Because of the high variability of renewable resources, the stability of the system can degrade. </w:t>
      </w:r>
      <w:r w:rsidR="00796E9A" w:rsidRPr="006B58D6">
        <w:t>Generators</w:t>
      </w:r>
      <w:r w:rsidR="006B58D6" w:rsidRPr="006B58D6">
        <w:t xml:space="preserve"> </w:t>
      </w:r>
      <w:r w:rsidR="00B73A49" w:rsidRPr="006B58D6">
        <w:t>assigned to regulate frequency</w:t>
      </w:r>
      <w:ins w:id="1" w:author="Rip Kirby" w:date="2014-02-22T12:45:00Z">
        <w:r w:rsidR="00B73A49" w:rsidRPr="006B58D6">
          <w:t>,</w:t>
        </w:r>
      </w:ins>
      <w:r w:rsidR="00796E9A" w:rsidRPr="006B58D6">
        <w:t xml:space="preserve"> are</w:t>
      </w:r>
      <w:r w:rsidR="00796E9A">
        <w:t xml:space="preserve"> forced to ramp up and down quickly in order to supplement the rise and fall of the variable resources, causing </w:t>
      </w:r>
      <w:r w:rsidR="00B73A49" w:rsidRPr="006B58D6">
        <w:t>transient</w:t>
      </w:r>
      <w:r w:rsidR="00B73A49">
        <w:t xml:space="preserve"> </w:t>
      </w:r>
      <w:r w:rsidR="00290A98" w:rsidRPr="007B7D15">
        <w:t>frequency deviations,</w:t>
      </w:r>
      <w:r w:rsidR="00796E9A" w:rsidRPr="007B7D15">
        <w:t xml:space="preserve"> </w:t>
      </w:r>
      <w:r w:rsidR="007B7D15" w:rsidRPr="007B7D15">
        <w:t>power swings,</w:t>
      </w:r>
      <w:ins w:id="2" w:author="Rip Kirby" w:date="2014-02-22T12:46:00Z">
        <w:r w:rsidR="00B73A49">
          <w:t xml:space="preserve"> </w:t>
        </w:r>
      </w:ins>
      <w:r w:rsidR="00B73A49" w:rsidRPr="003776BB">
        <w:t>major interface transfer va</w:t>
      </w:r>
      <w:r w:rsidR="003776BB" w:rsidRPr="003776BB">
        <w:t>ria</w:t>
      </w:r>
      <w:r w:rsidR="00B73A49" w:rsidRPr="003776BB">
        <w:t>tions</w:t>
      </w:r>
      <w:r w:rsidR="007B7D15" w:rsidRPr="003776BB">
        <w:t xml:space="preserve"> </w:t>
      </w:r>
      <w:r w:rsidR="00796E9A" w:rsidRPr="003776BB">
        <w:t xml:space="preserve">and </w:t>
      </w:r>
      <w:r w:rsidR="007B7D15" w:rsidRPr="007B7D15">
        <w:t>other significant issues</w:t>
      </w:r>
      <w:r w:rsidR="00796E9A">
        <w:t xml:space="preserve">. In this thesis, we aim to measure the </w:t>
      </w:r>
      <w:r w:rsidR="002124EA">
        <w:t xml:space="preserve">impact of </w:t>
      </w:r>
      <w:r w:rsidR="002124EA" w:rsidRPr="00592431">
        <w:t>r</w:t>
      </w:r>
      <w:r w:rsidR="00592431" w:rsidRPr="00592431">
        <w:t>enewable penetration level</w:t>
      </w:r>
      <w:r w:rsidR="002124EA" w:rsidRPr="002124EA">
        <w:rPr>
          <w:color w:val="3366FF"/>
        </w:rPr>
        <w:t xml:space="preserve"> </w:t>
      </w:r>
      <w:r w:rsidR="002124EA">
        <w:t xml:space="preserve">on system stability. </w:t>
      </w:r>
    </w:p>
    <w:p w14:paraId="7167B28C" w14:textId="77777777" w:rsidR="007B7D15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96FF07" wp14:editId="30C2B2E5">
            <wp:simplePos x="0" y="0"/>
            <wp:positionH relativeFrom="column">
              <wp:posOffset>228600</wp:posOffset>
            </wp:positionH>
            <wp:positionV relativeFrom="paragraph">
              <wp:posOffset>580390</wp:posOffset>
            </wp:positionV>
            <wp:extent cx="5029200" cy="799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19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6BD">
        <w:t xml:space="preserve">In its current state, our model consists of </w:t>
      </w:r>
      <w:r w:rsidR="005364B0" w:rsidRPr="005364B0">
        <w:t>3</w:t>
      </w:r>
      <w:r w:rsidR="008356BD">
        <w:t xml:space="preserve"> basic </w:t>
      </w:r>
      <w:r w:rsidR="00101BDF">
        <w:t>layers</w:t>
      </w:r>
      <w:r w:rsidR="008356BD">
        <w:t xml:space="preserve">. Within the innermost layer, </w:t>
      </w:r>
      <w:r>
        <w:t>we</w:t>
      </w:r>
      <w:r w:rsidR="000A156F" w:rsidRPr="006B58D6">
        <w:t xml:space="preserve"> employ</w:t>
      </w:r>
      <w:r w:rsidR="00620C2E">
        <w:t xml:space="preserve"> a </w:t>
      </w:r>
      <w:r w:rsidR="00620C2E" w:rsidRPr="006B58D6">
        <w:rPr>
          <w:color w:val="3366FF"/>
        </w:rPr>
        <w:t>dynamic</w:t>
      </w:r>
      <w:r w:rsidR="00620C2E">
        <w:t xml:space="preserve"> simulation of the power flow model. Using</w:t>
      </w:r>
      <w:ins w:id="3" w:author="Rip Kirby" w:date="2014-02-22T12:48:00Z">
        <w:r w:rsidR="003C155C">
          <w:t xml:space="preserve"> </w:t>
        </w:r>
      </w:ins>
      <w:r w:rsidR="003C155C" w:rsidRPr="003776BB">
        <w:t xml:space="preserve">the following matrix </w:t>
      </w:r>
      <w:r w:rsidR="000A156F" w:rsidRPr="003776BB">
        <w:t>equations</w:t>
      </w:r>
    </w:p>
    <w:p w14:paraId="32399E05" w14:textId="77777777" w:rsidR="007B7D15" w:rsidRPr="007B7D15" w:rsidRDefault="007B7D15" w:rsidP="00620C2E">
      <w:pPr>
        <w:ind w:firstLine="360"/>
      </w:pPr>
    </w:p>
    <w:p w14:paraId="676FF4B7" w14:textId="77777777" w:rsidR="00E4507F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55BEB4" wp14:editId="4C81CC1E">
            <wp:simplePos x="0" y="0"/>
            <wp:positionH relativeFrom="column">
              <wp:posOffset>1371600</wp:posOffset>
            </wp:positionH>
            <wp:positionV relativeFrom="paragraph">
              <wp:posOffset>470535</wp:posOffset>
            </wp:positionV>
            <wp:extent cx="2743200" cy="494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22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C2E">
        <w:t>to</w:t>
      </w:r>
      <w:proofErr w:type="gramEnd"/>
      <w:r w:rsidR="00620C2E">
        <w:t xml:space="preserve"> model the</w:t>
      </w:r>
      <w:r w:rsidR="00CA182A">
        <w:t xml:space="preserve"> change in generator angle, speed, mechanical power output and </w:t>
      </w:r>
      <w:r w:rsidR="00CA182A" w:rsidRPr="00CA182A">
        <w:rPr>
          <w:color w:val="3366FF"/>
        </w:rPr>
        <w:t>PC</w:t>
      </w:r>
      <w:r w:rsidR="00620C2E">
        <w:t xml:space="preserve"> </w:t>
      </w:r>
      <w:r w:rsidR="0073789E">
        <w:t xml:space="preserve">with respect to time, </w:t>
      </w:r>
      <w:r w:rsidR="00863ADA">
        <w:t xml:space="preserve">and </w:t>
      </w:r>
    </w:p>
    <w:p w14:paraId="4D0BF496" w14:textId="77777777" w:rsidR="00E4507F" w:rsidRDefault="00E4507F" w:rsidP="00620C2E">
      <w:pPr>
        <w:ind w:firstLine="360"/>
      </w:pPr>
    </w:p>
    <w:p w14:paraId="5EB2EBBE" w14:textId="77777777" w:rsidR="0052236F" w:rsidRDefault="0052236F" w:rsidP="00E4507F">
      <w:pPr>
        <w:ind w:firstLin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8074BD" wp14:editId="1D0B4856">
            <wp:simplePos x="0" y="0"/>
            <wp:positionH relativeFrom="margin">
              <wp:align>center</wp:align>
            </wp:positionH>
            <wp:positionV relativeFrom="paragraph">
              <wp:posOffset>956310</wp:posOffset>
            </wp:positionV>
            <wp:extent cx="5486400" cy="15220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46"/>
                    <a:stretch/>
                  </pic:blipFill>
                  <pic:spPr bwMode="auto"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863ADA">
        <w:t>to</w:t>
      </w:r>
      <w:proofErr w:type="gramEnd"/>
      <w:r w:rsidR="00863ADA">
        <w:t xml:space="preserve"> model the</w:t>
      </w:r>
      <w:r w:rsidR="00575FAB">
        <w:t xml:space="preserve"> power flow along the system</w:t>
      </w:r>
      <w:r w:rsidR="00863ADA">
        <w:t xml:space="preserve">, we numerically integrate forward </w:t>
      </w:r>
      <w:r w:rsidR="00AE6477">
        <w:t xml:space="preserve">over the current time interval </w:t>
      </w:r>
      <w:r w:rsidR="00863ADA">
        <w:t>from set initial conditions. The next layer</w:t>
      </w:r>
      <w:r w:rsidR="00FC313C">
        <w:t xml:space="preserve"> of the </w:t>
      </w:r>
      <w:ins w:id="4" w:author="Rip Kirby" w:date="2014-02-22T13:02:00Z">
        <w:r w:rsidR="00B73029">
          <w:t xml:space="preserve"> </w:t>
        </w:r>
      </w:ins>
      <w:r w:rsidR="00B73029" w:rsidRPr="00A05F9D">
        <w:t>model</w:t>
      </w:r>
      <w:r w:rsidR="00AE6477">
        <w:t xml:space="preserve"> runs an economic dispatch for each</w:t>
      </w:r>
      <w:r w:rsidR="00FC313C">
        <w:t xml:space="preserve"> </w:t>
      </w:r>
      <w:r w:rsidR="00AE6477">
        <w:t xml:space="preserve">of the </w:t>
      </w:r>
      <w:r w:rsidR="00FC313C">
        <w:t>time interval</w:t>
      </w:r>
      <w:r w:rsidR="00AE6477">
        <w:t>s</w:t>
      </w:r>
      <w:r w:rsidR="00726E08">
        <w:t>, which provides us with the input to the numerical integration subfunction</w:t>
      </w:r>
      <w:r w:rsidR="00FC313C">
        <w:t xml:space="preserve">.  Economic dispatch performs a linear optimization under the following </w:t>
      </w:r>
      <w:commentRangeStart w:id="5"/>
      <w:r w:rsidR="00FC313C">
        <w:t>conditions</w:t>
      </w:r>
      <w:commentRangeEnd w:id="5"/>
      <w:r w:rsidR="00A05F9D">
        <w:rPr>
          <w:rStyle w:val="CommentReference"/>
        </w:rPr>
        <w:commentReference w:id="5"/>
      </w:r>
      <w:r w:rsidR="00FC313C">
        <w:t xml:space="preserve">: </w:t>
      </w:r>
    </w:p>
    <w:p w14:paraId="110ABC48" w14:textId="77777777" w:rsidR="0052236F" w:rsidRDefault="0052236F" w:rsidP="00E4507F">
      <w:pPr>
        <w:ind w:firstLine="360"/>
      </w:pPr>
      <w:r w:rsidRPr="0052236F">
        <w:rPr>
          <w:noProof/>
          <w:color w:val="3366FF"/>
        </w:rPr>
        <w:drawing>
          <wp:anchor distT="0" distB="0" distL="114300" distR="114300" simplePos="0" relativeHeight="251663360" behindDoc="0" locked="0" layoutInCell="1" allowOverlap="1" wp14:anchorId="54E2BE44" wp14:editId="19AA2B4B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5486400" cy="979170"/>
            <wp:effectExtent l="0" t="0" r="0" b="114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7"/>
                    <a:stretch/>
                  </pic:blipFill>
                  <pic:spPr bwMode="auto"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5CAFB" w14:textId="77777777" w:rsidR="0052236F" w:rsidRDefault="0052236F" w:rsidP="00E4507F">
      <w:pPr>
        <w:ind w:firstLine="360"/>
        <w:rPr>
          <w:color w:val="3366FF"/>
        </w:rPr>
      </w:pPr>
    </w:p>
    <w:p w14:paraId="01A8DB33" w14:textId="77777777" w:rsidR="00863ADA" w:rsidRPr="00E4507F" w:rsidRDefault="00FC313C" w:rsidP="004A3908">
      <w:pPr>
        <w:rPr>
          <w:color w:val="3366FF"/>
        </w:rPr>
      </w:pPr>
      <w:proofErr w:type="gramStart"/>
      <w:r>
        <w:t>which</w:t>
      </w:r>
      <w:proofErr w:type="gramEnd"/>
      <w:r>
        <w:t xml:space="preserve"> calculates the optimal amount of generation to be provided by each generator. </w:t>
      </w:r>
      <w:r w:rsidR="00D16949">
        <w:t xml:space="preserve"> </w:t>
      </w:r>
      <w:r w:rsidR="00101BDF">
        <w:t>Over each time</w:t>
      </w:r>
      <w:r w:rsidR="00431A16" w:rsidRPr="00A05F9D">
        <w:t>-</w:t>
      </w:r>
      <w:r w:rsidR="00101BDF">
        <w:t xml:space="preserve">step of the economic dispatch, we run the above numerical integration. </w:t>
      </w:r>
      <w:commentRangeStart w:id="6"/>
      <w:r w:rsidR="00101BDF">
        <w:t>This gives us</w:t>
      </w:r>
      <w:commentRangeEnd w:id="6"/>
      <w:r w:rsidR="00101BDF">
        <w:rPr>
          <w:rStyle w:val="CommentReference"/>
        </w:rPr>
        <w:commentReference w:id="6"/>
      </w:r>
      <w:r w:rsidR="00101BDF">
        <w:t xml:space="preserve">. </w:t>
      </w:r>
      <w:r>
        <w:t xml:space="preserve"> </w:t>
      </w:r>
      <w:r w:rsidR="00101BDF">
        <w:t xml:space="preserve">At the outermost </w:t>
      </w:r>
      <w:r w:rsidR="00041636" w:rsidRPr="00A05F9D">
        <w:t>(3</w:t>
      </w:r>
      <w:r w:rsidR="00041636" w:rsidRPr="00A05F9D">
        <w:rPr>
          <w:vertAlign w:val="superscript"/>
        </w:rPr>
        <w:t>rd</w:t>
      </w:r>
      <w:r w:rsidR="00041636" w:rsidRPr="00A05F9D">
        <w:t xml:space="preserve">) </w:t>
      </w:r>
      <w:r w:rsidR="00A05F9D">
        <w:t>layer of the</w:t>
      </w:r>
      <w:r w:rsidR="00076E90" w:rsidRPr="00A05F9D">
        <w:t xml:space="preserve"> model</w:t>
      </w:r>
      <w:r w:rsidR="00101BDF">
        <w:t xml:space="preserve">, </w:t>
      </w:r>
      <w:r w:rsidR="00E262F1">
        <w:t>we check the stability of the system based on the numerical integration over t</w:t>
      </w:r>
      <w:r w:rsidR="00E4507F"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>
        <w:t>system with 10 non-wind generators and 4 wind generators per area</w:t>
      </w:r>
      <w:r w:rsidR="00B47255">
        <w:t>, which is</w:t>
      </w:r>
      <w:r w:rsidR="00173393">
        <w:t xml:space="preserve"> based on a commonly used simplified</w:t>
      </w:r>
      <w:r w:rsidR="00B47255">
        <w:t xml:space="preserve"> model of New England</w:t>
      </w:r>
      <w:r w:rsidR="000744AB">
        <w:t xml:space="preserve">. </w:t>
      </w:r>
      <w:r w:rsidR="00E4507F">
        <w:t xml:space="preserve"> </w:t>
      </w:r>
    </w:p>
    <w:p w14:paraId="45EDE91A" w14:textId="79B17AFA" w:rsidR="00372A9A" w:rsidRDefault="00E262F1" w:rsidP="00372A9A">
      <w:pPr>
        <w:ind w:firstLine="360"/>
      </w:pPr>
      <w:r>
        <w:t xml:space="preserve">There are a number of parameter </w:t>
      </w:r>
      <w:r w:rsidR="00002F11">
        <w:t>variations that</w:t>
      </w:r>
      <w:r>
        <w:t xml:space="preserve"> will constitute our experiments. </w:t>
      </w:r>
      <w:r w:rsidR="00372A9A">
        <w:t xml:space="preserve">Most importantly, we </w:t>
      </w:r>
      <w:r w:rsidR="00C27E6A" w:rsidRPr="00A05F9D">
        <w:t>can</w:t>
      </w:r>
      <w:r w:rsidR="00C27E6A">
        <w:t xml:space="preserve"> </w:t>
      </w:r>
      <w:r w:rsidR="00372A9A">
        <w:t xml:space="preserve">control the percentage of regulation </w:t>
      </w:r>
      <w:r w:rsidR="00A05F9D" w:rsidRPr="00A05F9D">
        <w:t>(non-renewable, rapidly-</w:t>
      </w:r>
      <w:proofErr w:type="spellStart"/>
      <w:r w:rsidR="00A05F9D" w:rsidRPr="00A05F9D">
        <w:t>dispatchable</w:t>
      </w:r>
      <w:proofErr w:type="spellEnd"/>
      <w:r w:rsidR="00A05F9D" w:rsidRPr="00A05F9D">
        <w:t xml:space="preserve"> reserve) </w:t>
      </w:r>
      <w:r w:rsidR="00372A9A">
        <w:t>provided by the system</w:t>
      </w:r>
      <w:r w:rsidR="00372A9A" w:rsidRPr="00A05F9D">
        <w:t>;</w:t>
      </w:r>
      <w:r w:rsidR="00372A9A">
        <w:t xml:space="preserve"> we expect the generally accepted value of 1% of peak load </w:t>
      </w:r>
      <w:r w:rsidR="00A061A9">
        <w:t xml:space="preserve">for the given time segment </w:t>
      </w:r>
      <w:r w:rsidR="00372A9A">
        <w:t xml:space="preserve">to fall short, and thus we will increase the amount of regulation until </w:t>
      </w:r>
      <w:r w:rsidR="005718B8">
        <w:t xml:space="preserve">adequate </w:t>
      </w:r>
      <w:r w:rsidR="00372A9A">
        <w:t xml:space="preserve">stability is </w:t>
      </w:r>
      <w:commentRangeStart w:id="7"/>
      <w:r w:rsidR="00372A9A">
        <w:t>reached</w:t>
      </w:r>
      <w:commentRangeEnd w:id="7"/>
      <w:r w:rsidR="00372A9A">
        <w:rPr>
          <w:rStyle w:val="CommentReference"/>
        </w:rPr>
        <w:commentReference w:id="7"/>
      </w:r>
      <w:r w:rsidR="00372A9A">
        <w:t xml:space="preserve">. </w:t>
      </w:r>
      <w:r w:rsidR="00682A0C">
        <w:t>Additionally, we</w:t>
      </w:r>
      <w:r w:rsidR="004B0BAB">
        <w:t xml:space="preserve"> have control over the percent of generation produced by renewables (which in our case will be wind).</w:t>
      </w:r>
      <w:r w:rsidR="00682A0C">
        <w:t xml:space="preserve"> </w:t>
      </w:r>
      <w:r w:rsidR="00C53461" w:rsidRPr="005718B8">
        <w:t xml:space="preserve">The </w:t>
      </w:r>
      <w:r w:rsidR="005718B8">
        <w:t>functional relationship between</w:t>
      </w:r>
      <w:ins w:id="8" w:author="Rip Kirby" w:date="2014-02-22T13:27:00Z">
        <w:r w:rsidR="00C53461">
          <w:t xml:space="preserve"> </w:t>
        </w:r>
      </w:ins>
      <w:r w:rsidR="00C53461" w:rsidRPr="005718B8">
        <w:t>these two parameters</w:t>
      </w:r>
      <w:r w:rsidR="00C53461">
        <w:t xml:space="preserve"> </w:t>
      </w:r>
      <w:r w:rsidR="005718B8">
        <w:t>c</w:t>
      </w:r>
      <w:r w:rsidR="004B0BAB">
        <w:t>onstitute</w:t>
      </w:r>
      <w:r w:rsidR="005718B8">
        <w:t>s</w:t>
      </w:r>
      <w:r w:rsidR="004B0BAB">
        <w:t xml:space="preserve"> the main </w:t>
      </w:r>
      <w:r w:rsidR="005718B8">
        <w:t>objective</w:t>
      </w:r>
      <w:r w:rsidR="004B0BAB">
        <w:t xml:space="preserve"> of our </w:t>
      </w:r>
      <w:r w:rsidR="004B0BAB" w:rsidRPr="005718B8">
        <w:rPr>
          <w:color w:val="3366FF"/>
        </w:rPr>
        <w:t>experiment</w:t>
      </w:r>
      <w:r w:rsidR="004B0BAB">
        <w:t xml:space="preserve">; we wish to quantify the amount of regulation needed to maintain adequate stability as a function of wind penetration level. </w:t>
      </w:r>
    </w:p>
    <w:p w14:paraId="53145F6A" w14:textId="1F43572D" w:rsidR="004B0BAB" w:rsidRDefault="004B0BAB" w:rsidP="00372A9A">
      <w:pPr>
        <w:ind w:firstLine="360"/>
      </w:pPr>
      <w:r>
        <w:t xml:space="preserve">In addition to these basic controls, we wish to alter a number of other parameters in order to find </w:t>
      </w:r>
      <w:r w:rsidR="00C740E8" w:rsidRPr="00C740E8">
        <w:t>further</w:t>
      </w:r>
      <w:r>
        <w:t xml:space="preserve"> ways to maintain stability even as wind penetration levels increase. </w:t>
      </w:r>
      <w:r w:rsidR="00C740E8">
        <w:t xml:space="preserve">First, we plan to vary the time step size between economic dispatch runs; we </w:t>
      </w:r>
      <w:r w:rsidR="006347D7">
        <w:t>anticipate an</w:t>
      </w:r>
      <w:r w:rsidR="00C740E8">
        <w:t xml:space="preserve"> increase in stability associated with shorter times between </w:t>
      </w:r>
      <w:r w:rsidR="00FE16D3" w:rsidRPr="00A05F9D">
        <w:t>re-</w:t>
      </w:r>
      <w:r w:rsidR="00C740E8">
        <w:t xml:space="preserve">dispatching </w:t>
      </w:r>
      <w:proofErr w:type="gramStart"/>
      <w:r w:rsidR="00C740E8">
        <w:t>generation</w:t>
      </w:r>
      <w:proofErr w:type="gramEnd"/>
      <w:r w:rsidR="00C740E8">
        <w:t>.</w:t>
      </w:r>
      <w:r w:rsidR="00D97B27">
        <w:t xml:space="preserve"> </w:t>
      </w:r>
      <w:r w:rsidR="006347D7">
        <w:t>Next,</w:t>
      </w:r>
      <w:r w:rsidR="00D97B27">
        <w:t xml:space="preserve"> we intend to </w:t>
      </w:r>
      <w:r w:rsidR="006347D7">
        <w:t>examine</w:t>
      </w:r>
      <w:r w:rsidR="00D97B27">
        <w:t xml:space="preserve"> the effects of </w:t>
      </w:r>
      <w:commentRangeStart w:id="9"/>
      <w:r w:rsidR="00D97B27">
        <w:t>consolidating balancing areas</w:t>
      </w:r>
      <w:commentRangeEnd w:id="9"/>
      <w:r w:rsidR="00D97B27">
        <w:rPr>
          <w:rStyle w:val="CommentReference"/>
        </w:rPr>
        <w:commentReference w:id="9"/>
      </w:r>
      <w:r w:rsidR="008107E0">
        <w:t xml:space="preserve">.  Lastly, we wish to consider the influence of the amount of inertia and “slack” in the system on stability. </w:t>
      </w:r>
    </w:p>
    <w:p w14:paraId="4F9D4A10" w14:textId="77777777" w:rsidR="008107E0" w:rsidRDefault="008107E0" w:rsidP="00372A9A">
      <w:pPr>
        <w:ind w:firstLine="360"/>
      </w:pPr>
      <w:r>
        <w:t xml:space="preserve">We expect to be able to form a </w:t>
      </w:r>
      <w:r w:rsidR="0040432D">
        <w:t xml:space="preserve">fully quantified picture of the stability of power systems </w:t>
      </w:r>
      <w:r w:rsidR="009E646E">
        <w:t xml:space="preserve">with regard to each of the variables in question. Specifically, we wish to </w:t>
      </w:r>
      <w:r w:rsidR="009E646E" w:rsidRPr="00BA5D27">
        <w:rPr>
          <w:color w:val="3366FF"/>
        </w:rPr>
        <w:t>examine</w:t>
      </w:r>
      <w:r w:rsidR="009E646E">
        <w:t xml:space="preserve"> the current claims that </w:t>
      </w:r>
      <w:r w:rsidR="00BA5D27">
        <w:t xml:space="preserve">at most a few additional percentage points of regulation are necessary to maintain stability and </w:t>
      </w:r>
      <w:r w:rsidR="00BA5D27" w:rsidRPr="00BA5D27">
        <w:rPr>
          <w:color w:val="3366FF"/>
        </w:rPr>
        <w:t>APT SLACK CLAIM</w:t>
      </w:r>
      <w:r w:rsidR="00BA5D27">
        <w:t>.</w:t>
      </w:r>
      <w:ins w:id="10" w:author="Rip Kirby" w:date="2014-02-22T13:50:00Z">
        <w:r w:rsidR="00FE16D3">
          <w:t xml:space="preserve">  There’</w:t>
        </w:r>
        <w:r w:rsidR="00BD06BE">
          <w:t>s no</w:t>
        </w:r>
      </w:ins>
      <w:ins w:id="11" w:author="Rip Kirby" w:date="2014-02-22T13:54:00Z">
        <w:r w:rsidR="00BD06BE">
          <w:t xml:space="preserve"> </w:t>
        </w:r>
      </w:ins>
      <w:ins w:id="12" w:author="Rip Kirby" w:date="2014-02-22T13:50:00Z">
        <w:r w:rsidR="00FE16D3">
          <w:t xml:space="preserve">room for </w:t>
        </w:r>
      </w:ins>
      <w:ins w:id="13" w:author="Rip Kirby" w:date="2014-02-22T13:54:00Z">
        <w:r w:rsidR="00BD06BE">
          <w:t xml:space="preserve">more </w:t>
        </w:r>
      </w:ins>
      <w:ins w:id="14" w:author="Rip Kirby" w:date="2014-02-22T13:50:00Z">
        <w:r w:rsidR="00FE16D3">
          <w:t>comments so I’</w:t>
        </w:r>
        <w:r w:rsidR="00BD06BE">
          <w:t xml:space="preserve">m putting </w:t>
        </w:r>
      </w:ins>
      <w:ins w:id="15" w:author="Rip Kirby" w:date="2014-02-22T13:54:00Z">
        <w:r w:rsidR="00BD06BE">
          <w:t>one</w:t>
        </w:r>
      </w:ins>
      <w:ins w:id="16" w:author="Rip Kirby" w:date="2014-02-22T13:50:00Z">
        <w:r w:rsidR="00FE16D3">
          <w:t xml:space="preserve"> here (just delete it after you’ve read it).  I think that if you get into </w:t>
        </w:r>
      </w:ins>
      <w:ins w:id="17" w:author="Rip Kirby" w:date="2014-02-22T13:51:00Z">
        <w:r w:rsidR="00FE16D3">
          <w:t xml:space="preserve">consolidation of balancing areas (which is a good idea </w:t>
        </w:r>
        <w:r w:rsidR="00BD06BE">
          <w:t xml:space="preserve">and has </w:t>
        </w:r>
      </w:ins>
      <w:ins w:id="18" w:author="Rip Kirby" w:date="2014-02-22T13:55:00Z">
        <w:r w:rsidR="00BD06BE">
          <w:t>certain advantages</w:t>
        </w:r>
      </w:ins>
      <w:ins w:id="19" w:author="Rip Kirby" w:date="2014-02-22T13:51:00Z">
        <w:r w:rsidR="00FE16D3">
          <w:t xml:space="preserve"> for managing renewables) you need to mention certain potential drawbacks.  I’m no expert </w:t>
        </w:r>
        <w:r w:rsidR="00BD06BE">
          <w:t>on this</w:t>
        </w:r>
        <w:r w:rsidR="00FE16D3">
          <w:t>, b</w:t>
        </w:r>
      </w:ins>
      <w:ins w:id="20" w:author="Rip Kirby" w:date="2014-02-22T13:52:00Z">
        <w:r w:rsidR="00BD06BE">
          <w:t xml:space="preserve">ut I </w:t>
        </w:r>
      </w:ins>
      <w:ins w:id="21" w:author="Rip Kirby" w:date="2014-02-22T13:54:00Z">
        <w:r w:rsidR="00BD06BE">
          <w:t>do</w:t>
        </w:r>
      </w:ins>
      <w:ins w:id="22" w:author="Rip Kirby" w:date="2014-02-22T13:52:00Z">
        <w:r w:rsidR="00FE16D3">
          <w:t xml:space="preserve"> see one </w:t>
        </w:r>
      </w:ins>
      <w:ins w:id="23" w:author="Rip Kirby" w:date="2014-02-22T13:55:00Z">
        <w:r w:rsidR="00BD06BE">
          <w:t xml:space="preserve">obvious </w:t>
        </w:r>
      </w:ins>
      <w:ins w:id="24" w:author="Rip Kirby" w:date="2014-02-22T13:52:00Z">
        <w:r w:rsidR="00BD06BE">
          <w:t>Achilles heel – you can’t co</w:t>
        </w:r>
      </w:ins>
      <w:ins w:id="25" w:author="Rip Kirby" w:date="2014-02-22T13:53:00Z">
        <w:r w:rsidR="00BD06BE">
          <w:t>nsolidate</w:t>
        </w:r>
      </w:ins>
      <w:ins w:id="26" w:author="Rip Kirby" w:date="2014-02-22T13:52:00Z">
        <w:r w:rsidR="00BD06BE">
          <w:t xml:space="preserve"> areas very easily if they </w:t>
        </w:r>
      </w:ins>
      <w:ins w:id="27" w:author="Rip Kirby" w:date="2014-02-22T13:57:00Z">
        <w:r w:rsidR="00662137">
          <w:t xml:space="preserve">happened to </w:t>
        </w:r>
      </w:ins>
      <w:ins w:id="28" w:author="Rip Kirby" w:date="2014-02-22T13:52:00Z">
        <w:r w:rsidR="00BD06BE">
          <w:t xml:space="preserve">have </w:t>
        </w:r>
        <w:r w:rsidR="00BD06BE" w:rsidRPr="00A05F9D">
          <w:rPr>
            <w:i/>
          </w:rPr>
          <w:t>other</w:t>
        </w:r>
        <w:r w:rsidR="00BD06BE">
          <w:t xml:space="preserve"> issues</w:t>
        </w:r>
      </w:ins>
      <w:ins w:id="29" w:author="Rip Kirby" w:date="2014-02-22T13:56:00Z">
        <w:r w:rsidR="000C4A5D">
          <w:t>, unrelated to renewable problems,</w:t>
        </w:r>
      </w:ins>
      <w:ins w:id="30" w:author="Rip Kirby" w:date="2014-02-22T13:52:00Z">
        <w:r w:rsidR="00BD06BE">
          <w:t xml:space="preserve"> that prevent them from easily backing each other up</w:t>
        </w:r>
      </w:ins>
      <w:ins w:id="31" w:author="Rip Kirby" w:date="2014-02-22T13:53:00Z">
        <w:r w:rsidR="00BD06BE">
          <w:t xml:space="preserve">, such as stability/voltage/thermal interface limitations.  I think this needs to be </w:t>
        </w:r>
        <w:commentRangeStart w:id="32"/>
        <w:r w:rsidR="00BD06BE">
          <w:t>mentioned.</w:t>
        </w:r>
      </w:ins>
      <w:commentRangeEnd w:id="32"/>
      <w:r w:rsidR="0061688E">
        <w:rPr>
          <w:rStyle w:val="CommentReference"/>
        </w:rPr>
        <w:commentReference w:id="32"/>
      </w:r>
    </w:p>
    <w:p w14:paraId="602F1882" w14:textId="77777777" w:rsidR="00372A9A" w:rsidRDefault="00372A9A" w:rsidP="00620C2E">
      <w:pPr>
        <w:ind w:firstLine="360"/>
      </w:pPr>
    </w:p>
    <w:p w14:paraId="09CC251F" w14:textId="77777777" w:rsidR="00FC313C" w:rsidRDefault="00AA79E6" w:rsidP="00A05F9D">
      <w:ins w:id="33" w:author="Rip Kirby" w:date="2014-02-22T14:05:00Z">
        <w:r>
          <w:t>And one more thing – This proposal is both understandable and pr</w:t>
        </w:r>
      </w:ins>
      <w:ins w:id="34" w:author="Rip Kirby" w:date="2014-02-22T14:06:00Z">
        <w:r>
          <w:t>actically useful out in the real world and is therefore quite impressive – nice job</w:t>
        </w:r>
      </w:ins>
      <w:ins w:id="35" w:author="Rip Kirby" w:date="2014-02-22T14:07:00Z">
        <w:r>
          <w:t xml:space="preserve"> </w:t>
        </w:r>
        <w:commentRangeStart w:id="36"/>
        <w:r>
          <w:t>engineer</w:t>
        </w:r>
      </w:ins>
      <w:commentRangeEnd w:id="36"/>
      <w:r w:rsidR="00A62E8F">
        <w:rPr>
          <w:rStyle w:val="CommentReference"/>
        </w:rPr>
        <w:commentReference w:id="36"/>
      </w:r>
      <w:ins w:id="37" w:author="Rip Kirby" w:date="2014-02-22T14:07:00Z">
        <w:r>
          <w:t>.</w:t>
        </w:r>
      </w:ins>
    </w:p>
    <w:p w14:paraId="77B8CD55" w14:textId="77777777" w:rsidR="00372A9A" w:rsidRDefault="00372A9A" w:rsidP="00A05F9D">
      <w:pPr>
        <w:ind w:firstLine="360"/>
        <w:jc w:val="center"/>
      </w:pPr>
    </w:p>
    <w:p w14:paraId="07AA2321" w14:textId="77777777" w:rsidR="00372A9A" w:rsidRDefault="00372A9A" w:rsidP="00620C2E">
      <w:pPr>
        <w:ind w:firstLine="360"/>
      </w:pPr>
      <w:proofErr w:type="gramStart"/>
      <w:r>
        <w:t>fig</w:t>
      </w:r>
      <w:proofErr w:type="gramEnd"/>
    </w:p>
    <w:p w14:paraId="2512562C" w14:textId="77777777" w:rsidR="00173393" w:rsidRDefault="00173393" w:rsidP="00620C2E">
      <w:pPr>
        <w:ind w:firstLine="360"/>
      </w:pPr>
    </w:p>
    <w:p w14:paraId="4B809DC4" w14:textId="77777777" w:rsidR="00173393" w:rsidRDefault="00173393" w:rsidP="00620C2E">
      <w:pPr>
        <w:ind w:firstLine="360"/>
      </w:pPr>
      <w:r>
        <w:t>Things to ask Paul:</w:t>
      </w:r>
    </w:p>
    <w:p w14:paraId="2031427E" w14:textId="77777777" w:rsidR="00173393" w:rsidRDefault="00173393" w:rsidP="00173393">
      <w:pPr>
        <w:pStyle w:val="ListParagraph"/>
        <w:numPr>
          <w:ilvl w:val="0"/>
          <w:numId w:val="2"/>
        </w:numPr>
      </w:pPr>
      <w:r>
        <w:lastRenderedPageBreak/>
        <w:t>Will we include some me</w:t>
      </w:r>
      <w:bookmarkStart w:id="38" w:name="_GoBack"/>
      <w:bookmarkEnd w:id="38"/>
      <w:r>
        <w:t>asure of geographic diversity (i.e. not just scale up a small amount of wind by some factor)</w:t>
      </w:r>
    </w:p>
    <w:p w14:paraId="1CD0B0E5" w14:textId="7B8E38DE" w:rsidR="00173393" w:rsidRDefault="00173393" w:rsidP="00173393">
      <w:pPr>
        <w:pStyle w:val="ListParagraph"/>
        <w:numPr>
          <w:ilvl w:val="0"/>
          <w:numId w:val="2"/>
        </w:numPr>
      </w:pPr>
      <w:r>
        <w:t xml:space="preserve">Are thermal limits included or are we simply solving for </w:t>
      </w:r>
      <w:proofErr w:type="spellStart"/>
      <w:r>
        <w:t>Pg</w:t>
      </w:r>
      <w:proofErr w:type="spellEnd"/>
      <w:r>
        <w:t>/</w:t>
      </w:r>
      <w:proofErr w:type="spellStart"/>
      <w:r>
        <w:t>Pd</w:t>
      </w:r>
      <w:proofErr w:type="spellEnd"/>
      <w:r>
        <w:t xml:space="preserve"> balance within ED constraints</w:t>
      </w:r>
      <w:r w:rsidR="00737FB1">
        <w:t xml:space="preserve">? / </w:t>
      </w:r>
      <w:proofErr w:type="gramStart"/>
      <w:r w:rsidR="00737FB1">
        <w:t>why</w:t>
      </w:r>
      <w:proofErr w:type="gramEnd"/>
      <w:r w:rsidR="00737FB1">
        <w:t xml:space="preserve"> don’t </w:t>
      </w:r>
      <w:r w:rsidR="001825FA">
        <w:t xml:space="preserve">we do </w:t>
      </w:r>
      <w:proofErr w:type="spellStart"/>
      <w:r w:rsidR="001825FA">
        <w:t>opf</w:t>
      </w:r>
      <w:proofErr w:type="spellEnd"/>
      <w:r w:rsidR="001825FA">
        <w:t xml:space="preserve"> (verify that </w:t>
      </w:r>
      <w:proofErr w:type="spellStart"/>
      <w:r w:rsidR="001825FA">
        <w:t>opf</w:t>
      </w:r>
      <w:proofErr w:type="spellEnd"/>
      <w:r w:rsidR="001825FA">
        <w:t xml:space="preserve"> does line limits)</w:t>
      </w:r>
    </w:p>
    <w:p w14:paraId="0D1F01DC" w14:textId="77777777" w:rsidR="00173393" w:rsidRDefault="00173393" w:rsidP="00173393">
      <w:pPr>
        <w:pStyle w:val="ListParagraph"/>
        <w:numPr>
          <w:ilvl w:val="0"/>
          <w:numId w:val="2"/>
        </w:numPr>
      </w:pPr>
      <w:r>
        <w:t xml:space="preserve">Does dynamic merely mean we use </w:t>
      </w:r>
      <w:proofErr w:type="spellStart"/>
      <w:r>
        <w:t>diffeqs</w:t>
      </w:r>
      <w:proofErr w:type="spellEnd"/>
      <w:r>
        <w:t>?</w:t>
      </w:r>
    </w:p>
    <w:p w14:paraId="7BAA17A9" w14:textId="761F7031" w:rsidR="00737FB1" w:rsidRDefault="00737FB1" w:rsidP="00173393">
      <w:pPr>
        <w:pStyle w:val="ListParagraph"/>
        <w:numPr>
          <w:ilvl w:val="0"/>
          <w:numId w:val="2"/>
        </w:numPr>
      </w:pPr>
      <w:r>
        <w:t>Drawbacks of consolidating areas – line losses, interdependency?</w:t>
      </w:r>
    </w:p>
    <w:sectPr w:rsidR="00737FB1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Elizabeth" w:date="2014-02-23T10:37:00Z" w:initials="E">
    <w:p w14:paraId="6178D3FA" w14:textId="77777777" w:rsidR="00737FB1" w:rsidRDefault="00737FB1">
      <w:pPr>
        <w:pStyle w:val="CommentText"/>
      </w:pPr>
      <w:r>
        <w:rPr>
          <w:rStyle w:val="CommentReference"/>
        </w:rPr>
        <w:annotationRef/>
      </w:r>
      <w:r>
        <w:t>Give simple explanation of ED</w:t>
      </w:r>
    </w:p>
  </w:comment>
  <w:comment w:id="6" w:author="Elizabeth" w:date="2014-02-23T10:54:00Z" w:initials="E">
    <w:p w14:paraId="1E0013EA" w14:textId="76578324" w:rsidR="00737FB1" w:rsidRDefault="00737FB1">
      <w:pPr>
        <w:pStyle w:val="CommentText"/>
      </w:pPr>
      <w:r>
        <w:rPr>
          <w:rStyle w:val="CommentReference"/>
        </w:rPr>
        <w:annotationRef/>
      </w:r>
      <w:r>
        <w:t>Explain how this helps us in terms of realistic system operation?</w:t>
      </w:r>
    </w:p>
  </w:comment>
  <w:comment w:id="7" w:author="Elizabeth" w:date="2014-02-23T11:28:00Z" w:initials="E">
    <w:p w14:paraId="255A935C" w14:textId="3D277C87" w:rsidR="00737FB1" w:rsidRDefault="00737FB1">
      <w:pPr>
        <w:pStyle w:val="CommentText"/>
      </w:pPr>
      <w:r>
        <w:rPr>
          <w:rStyle w:val="CommentReference"/>
        </w:rPr>
        <w:annotationRef/>
      </w:r>
      <w:r>
        <w:t>Should CPS explanation cover what value is acceptable? Explain in presentation</w:t>
      </w:r>
    </w:p>
  </w:comment>
  <w:comment w:id="9" w:author="Elizabeth" w:date="2014-02-18T19:08:00Z" w:initials="E">
    <w:p w14:paraId="2B3B240B" w14:textId="77777777" w:rsidR="00737FB1" w:rsidRDefault="00737FB1">
      <w:pPr>
        <w:pStyle w:val="CommentText"/>
      </w:pPr>
      <w:r>
        <w:rPr>
          <w:rStyle w:val="CommentReference"/>
        </w:rPr>
        <w:annotationRef/>
      </w:r>
      <w:r>
        <w:t>Explanation? Also we have amount of reg. and ED cost as subsets</w:t>
      </w:r>
    </w:p>
  </w:comment>
  <w:comment w:id="32" w:author="Elizabeth" w:date="2014-02-23T10:42:00Z" w:initials="E">
    <w:p w14:paraId="16E27EB5" w14:textId="77777777" w:rsidR="00737FB1" w:rsidRPr="0061688E" w:rsidRDefault="00737FB1">
      <w:pPr>
        <w:pStyle w:val="CommentText"/>
        <w:rPr>
          <w:b/>
          <w:color w:val="4BACC6" w:themeColor="accent5"/>
        </w:rPr>
      </w:pPr>
      <w:r w:rsidRPr="0061688E">
        <w:rPr>
          <w:rStyle w:val="CommentReference"/>
          <w:b/>
          <w:color w:val="4BACC6" w:themeColor="accent5"/>
        </w:rPr>
        <w:annotationRef/>
      </w:r>
      <w:r w:rsidRPr="0061688E">
        <w:rPr>
          <w:b/>
          <w:color w:val="4BACC6" w:themeColor="accent5"/>
        </w:rPr>
        <w:t xml:space="preserve">Are thermal limits </w:t>
      </w:r>
      <w:r>
        <w:rPr>
          <w:b/>
          <w:color w:val="4BACC6" w:themeColor="accent5"/>
        </w:rPr>
        <w:t>taken into account</w:t>
      </w:r>
      <w:r w:rsidRPr="0061688E">
        <w:rPr>
          <w:b/>
          <w:color w:val="4BACC6" w:themeColor="accent5"/>
        </w:rPr>
        <w:t xml:space="preserve">? </w:t>
      </w:r>
    </w:p>
  </w:comment>
  <w:comment w:id="36" w:author="Elizabeth" w:date="2014-02-23T11:48:00Z" w:initials="E">
    <w:p w14:paraId="0A23AEE3" w14:textId="40D8BA1D" w:rsidR="00737FB1" w:rsidRDefault="00737FB1">
      <w:pPr>
        <w:pStyle w:val="CommentText"/>
      </w:pPr>
      <w:r>
        <w:rPr>
          <w:rStyle w:val="CommentReference"/>
        </w:rPr>
        <w:annotationRef/>
      </w:r>
      <w:r>
        <w:t xml:space="preserve">Talk about how our wind isn't from new </w:t>
      </w:r>
      <w:proofErr w:type="spellStart"/>
      <w:r>
        <w:t>england</w:t>
      </w:r>
      <w:proofErr w:type="spellEnd"/>
      <w:r>
        <w:t xml:space="preserve"> but still has geographic diversity (?)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737FB1" w:rsidRDefault="00737FB1" w:rsidP="00C740E8">
      <w:r>
        <w:separator/>
      </w:r>
    </w:p>
  </w:endnote>
  <w:endnote w:type="continuationSeparator" w:id="0">
    <w:p w14:paraId="468CCE66" w14:textId="77777777" w:rsidR="00737FB1" w:rsidRDefault="00737FB1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737FB1" w:rsidRDefault="00737FB1" w:rsidP="00C740E8">
      <w:r>
        <w:separator/>
      </w:r>
    </w:p>
  </w:footnote>
  <w:footnote w:type="continuationSeparator" w:id="0">
    <w:p w14:paraId="027E4682" w14:textId="77777777" w:rsidR="00737FB1" w:rsidRDefault="00737FB1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41636"/>
    <w:rsid w:val="00070219"/>
    <w:rsid w:val="000744AB"/>
    <w:rsid w:val="00076E90"/>
    <w:rsid w:val="000A156F"/>
    <w:rsid w:val="000C4A5D"/>
    <w:rsid w:val="00101BDF"/>
    <w:rsid w:val="00173393"/>
    <w:rsid w:val="001825FA"/>
    <w:rsid w:val="001E5278"/>
    <w:rsid w:val="001F7DFF"/>
    <w:rsid w:val="002124EA"/>
    <w:rsid w:val="002219BC"/>
    <w:rsid w:val="00290A98"/>
    <w:rsid w:val="002A3C39"/>
    <w:rsid w:val="002A6FBB"/>
    <w:rsid w:val="00346573"/>
    <w:rsid w:val="00372A9A"/>
    <w:rsid w:val="003776BB"/>
    <w:rsid w:val="003C155C"/>
    <w:rsid w:val="003F1693"/>
    <w:rsid w:val="0040432D"/>
    <w:rsid w:val="00431A16"/>
    <w:rsid w:val="00440C6A"/>
    <w:rsid w:val="0045693D"/>
    <w:rsid w:val="004659A4"/>
    <w:rsid w:val="004667E3"/>
    <w:rsid w:val="0047158F"/>
    <w:rsid w:val="004A3908"/>
    <w:rsid w:val="004B0BAB"/>
    <w:rsid w:val="0052236F"/>
    <w:rsid w:val="005364B0"/>
    <w:rsid w:val="005718B8"/>
    <w:rsid w:val="00575FAB"/>
    <w:rsid w:val="00592431"/>
    <w:rsid w:val="0061688E"/>
    <w:rsid w:val="00620C2E"/>
    <w:rsid w:val="006347D7"/>
    <w:rsid w:val="00662137"/>
    <w:rsid w:val="00675225"/>
    <w:rsid w:val="00682A0C"/>
    <w:rsid w:val="006B58D6"/>
    <w:rsid w:val="00726E08"/>
    <w:rsid w:val="0073789E"/>
    <w:rsid w:val="00737FB1"/>
    <w:rsid w:val="00796E9A"/>
    <w:rsid w:val="007B7D15"/>
    <w:rsid w:val="007C086E"/>
    <w:rsid w:val="007F5ECC"/>
    <w:rsid w:val="008107E0"/>
    <w:rsid w:val="008356BD"/>
    <w:rsid w:val="00851D86"/>
    <w:rsid w:val="00855F16"/>
    <w:rsid w:val="00863ADA"/>
    <w:rsid w:val="008F2014"/>
    <w:rsid w:val="00905F7E"/>
    <w:rsid w:val="0097740F"/>
    <w:rsid w:val="009D71E2"/>
    <w:rsid w:val="009E646E"/>
    <w:rsid w:val="00A05F9D"/>
    <w:rsid w:val="00A061A9"/>
    <w:rsid w:val="00A62E8F"/>
    <w:rsid w:val="00AA79E6"/>
    <w:rsid w:val="00AE6477"/>
    <w:rsid w:val="00B17832"/>
    <w:rsid w:val="00B47255"/>
    <w:rsid w:val="00B73029"/>
    <w:rsid w:val="00B73A49"/>
    <w:rsid w:val="00B84AD1"/>
    <w:rsid w:val="00B93507"/>
    <w:rsid w:val="00B93DC9"/>
    <w:rsid w:val="00BA5D27"/>
    <w:rsid w:val="00BD06BE"/>
    <w:rsid w:val="00C1747B"/>
    <w:rsid w:val="00C27E6A"/>
    <w:rsid w:val="00C53461"/>
    <w:rsid w:val="00C740E8"/>
    <w:rsid w:val="00CA182A"/>
    <w:rsid w:val="00D16949"/>
    <w:rsid w:val="00D97B27"/>
    <w:rsid w:val="00DD6B38"/>
    <w:rsid w:val="00E262F1"/>
    <w:rsid w:val="00E36E5C"/>
    <w:rsid w:val="00E4507F"/>
    <w:rsid w:val="00FC1617"/>
    <w:rsid w:val="00FC313C"/>
    <w:rsid w:val="00FE16D3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cp:lastPrinted>2014-02-22T18:58:00Z</cp:lastPrinted>
  <dcterms:created xsi:type="dcterms:W3CDTF">2014-02-24T14:28:00Z</dcterms:created>
  <dcterms:modified xsi:type="dcterms:W3CDTF">2014-02-24T14:28:00Z</dcterms:modified>
</cp:coreProperties>
</file>