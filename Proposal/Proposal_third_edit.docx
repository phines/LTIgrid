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ABFF" w14:textId="00EC20E2" w:rsidR="00851D86" w:rsidRPr="00851D86" w:rsidRDefault="00905F7E" w:rsidP="00851D86">
      <w:pPr>
        <w:jc w:val="center"/>
        <w:rPr>
          <w:sz w:val="36"/>
          <w:szCs w:val="36"/>
        </w:rPr>
      </w:pPr>
      <w:r w:rsidRPr="00851D86">
        <w:rPr>
          <w:sz w:val="36"/>
          <w:szCs w:val="36"/>
        </w:rPr>
        <w:t xml:space="preserve">Master's Thesis Proposal </w:t>
      </w:r>
    </w:p>
    <w:p w14:paraId="58183ED6" w14:textId="77777777" w:rsidR="00905F7E" w:rsidRPr="00851D86" w:rsidRDefault="00905F7E" w:rsidP="00851D86">
      <w:pPr>
        <w:jc w:val="center"/>
        <w:rPr>
          <w:sz w:val="28"/>
          <w:szCs w:val="28"/>
        </w:rPr>
      </w:pPr>
      <w:r w:rsidRPr="00851D86">
        <w:rPr>
          <w:sz w:val="28"/>
          <w:szCs w:val="28"/>
        </w:rPr>
        <w:t xml:space="preserve">Libby Kirby  </w:t>
      </w:r>
    </w:p>
    <w:p w14:paraId="352F727B" w14:textId="77777777" w:rsidR="00905F7E" w:rsidRDefault="00905F7E" w:rsidP="00905F7E"/>
    <w:p w14:paraId="7847B13F" w14:textId="4DDA3613" w:rsidR="00C1747B" w:rsidRDefault="00905F7E" w:rsidP="008356BD">
      <w:pPr>
        <w:ind w:firstLine="360"/>
      </w:pPr>
      <w:r w:rsidRPr="00905F7E">
        <w:t>As the technology behind renewable energy sources becomes more a</w:t>
      </w:r>
      <w:r w:rsidR="00592431">
        <w:t>dvanced and cost-effective, these sources</w:t>
      </w:r>
      <w:r w:rsidRPr="00905F7E">
        <w:t xml:space="preserve"> have become an ever-increasing portion of the generation profile of power systems across the country. While the shift away from non-renewable resources is generally considered to be beneficial, </w:t>
      </w:r>
      <w:r w:rsidRPr="005364B0">
        <w:t xml:space="preserve">the fact remains </w:t>
      </w:r>
      <w:r w:rsidRPr="00905F7E">
        <w:t xml:space="preserve">that renewable sources present unique challenges associated with their </w:t>
      </w:r>
      <w:r w:rsidR="007B7D15">
        <w:t xml:space="preserve">individual </w:t>
      </w:r>
      <w:r w:rsidRPr="008F61C1">
        <w:t>generation profile</w:t>
      </w:r>
      <w:r w:rsidR="007B7D15" w:rsidRPr="008F61C1">
        <w:t>s</w:t>
      </w:r>
      <w:r w:rsidRPr="00905F7E">
        <w:t>.</w:t>
      </w:r>
      <w:r>
        <w:t xml:space="preserve"> </w:t>
      </w:r>
      <w:r w:rsidR="00851D86">
        <w:t xml:space="preserve"> </w:t>
      </w:r>
      <w:r w:rsidR="00796E9A">
        <w:t xml:space="preserve">Because of the high variability of renewable resources, the stability of the system can degrade. </w:t>
      </w:r>
      <w:r w:rsidR="00796E9A" w:rsidRPr="006B58D6">
        <w:t>Generators</w:t>
      </w:r>
      <w:r w:rsidR="006B58D6" w:rsidRPr="006B58D6">
        <w:t xml:space="preserve"> </w:t>
      </w:r>
      <w:r w:rsidR="00B73A49" w:rsidRPr="006B58D6">
        <w:t>assigned to regulate frequency</w:t>
      </w:r>
      <w:ins w:id="0" w:author="Rip Kirby" w:date="2014-02-22T12:45:00Z">
        <w:r w:rsidR="00B73A49" w:rsidRPr="006B58D6">
          <w:t>,</w:t>
        </w:r>
      </w:ins>
      <w:r w:rsidR="00796E9A" w:rsidRPr="006B58D6">
        <w:t xml:space="preserve"> are</w:t>
      </w:r>
      <w:r w:rsidR="00796E9A">
        <w:t xml:space="preserve"> forced to ramp up and down quickly in order to supplement the rise and fall of the variable resources, causing </w:t>
      </w:r>
      <w:r w:rsidR="00B73A49" w:rsidRPr="006B58D6">
        <w:t>transient</w:t>
      </w:r>
      <w:r w:rsidR="00B73A49">
        <w:t xml:space="preserve"> </w:t>
      </w:r>
      <w:r w:rsidR="00290A98" w:rsidRPr="007B7D15">
        <w:t>frequency deviations,</w:t>
      </w:r>
      <w:r w:rsidR="00796E9A" w:rsidRPr="007B7D15">
        <w:t xml:space="preserve"> </w:t>
      </w:r>
      <w:r w:rsidR="007B7D15" w:rsidRPr="007B7D15">
        <w:t>power swings,</w:t>
      </w:r>
      <w:ins w:id="1" w:author="Rip Kirby" w:date="2014-02-22T12:46:00Z">
        <w:r w:rsidR="00B73A49">
          <w:t xml:space="preserve"> </w:t>
        </w:r>
      </w:ins>
      <w:r w:rsidR="00B73A49" w:rsidRPr="003776BB">
        <w:t>major interface transfer va</w:t>
      </w:r>
      <w:r w:rsidR="003776BB" w:rsidRPr="003776BB">
        <w:t>ria</w:t>
      </w:r>
      <w:r w:rsidR="00B73A49" w:rsidRPr="003776BB">
        <w:t>tions</w:t>
      </w:r>
      <w:r w:rsidR="007B7D15" w:rsidRPr="003776BB">
        <w:t xml:space="preserve"> </w:t>
      </w:r>
      <w:r w:rsidR="00796E9A" w:rsidRPr="003776BB">
        <w:t xml:space="preserve">and </w:t>
      </w:r>
      <w:r w:rsidR="007B7D15" w:rsidRPr="007B7D15">
        <w:t>other significant issues</w:t>
      </w:r>
      <w:r w:rsidR="00796E9A">
        <w:t xml:space="preserve">. In this thesis, we aim to measure the </w:t>
      </w:r>
      <w:r w:rsidR="002124EA">
        <w:t xml:space="preserve">impact of </w:t>
      </w:r>
      <w:r w:rsidR="002124EA" w:rsidRPr="00592431">
        <w:t>r</w:t>
      </w:r>
      <w:r w:rsidR="00592431" w:rsidRPr="00592431">
        <w:t>enewable penetration level</w:t>
      </w:r>
      <w:r w:rsidR="002124EA" w:rsidRPr="002124EA">
        <w:rPr>
          <w:color w:val="3366FF"/>
        </w:rPr>
        <w:t xml:space="preserve"> </w:t>
      </w:r>
      <w:r w:rsidR="002124EA">
        <w:t xml:space="preserve">on system stability. </w:t>
      </w:r>
    </w:p>
    <w:p w14:paraId="7167B28C" w14:textId="4F2348C3" w:rsidR="007B7D15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96FF07" wp14:editId="30C2B2E5">
            <wp:simplePos x="0" y="0"/>
            <wp:positionH relativeFrom="column">
              <wp:posOffset>228600</wp:posOffset>
            </wp:positionH>
            <wp:positionV relativeFrom="paragraph">
              <wp:posOffset>580390</wp:posOffset>
            </wp:positionV>
            <wp:extent cx="5029200" cy="7994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19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6BD">
        <w:t xml:space="preserve">In its current state, our model consists of </w:t>
      </w:r>
      <w:r w:rsidR="005364B0" w:rsidRPr="005364B0">
        <w:t>3</w:t>
      </w:r>
      <w:r w:rsidR="008356BD">
        <w:t xml:space="preserve"> basic </w:t>
      </w:r>
      <w:r w:rsidR="00101BDF">
        <w:t>layers</w:t>
      </w:r>
      <w:r w:rsidR="008356BD">
        <w:t xml:space="preserve">. Within the innermost layer, </w:t>
      </w:r>
      <w:r>
        <w:t>we</w:t>
      </w:r>
      <w:r w:rsidR="000A156F" w:rsidRPr="006B58D6">
        <w:t xml:space="preserve"> employ</w:t>
      </w:r>
      <w:r w:rsidR="00620C2E">
        <w:t xml:space="preserve"> a </w:t>
      </w:r>
      <w:r w:rsidR="00620C2E" w:rsidRPr="008F61C1">
        <w:t>dynamic</w:t>
      </w:r>
      <w:r w:rsidR="00620C2E">
        <w:t xml:space="preserve"> simulation of the power flow model. Using</w:t>
      </w:r>
      <w:r w:rsidR="00D702A5">
        <w:t xml:space="preserve"> </w:t>
      </w:r>
      <w:r w:rsidR="003C155C" w:rsidRPr="003776BB">
        <w:t xml:space="preserve">the following matrix </w:t>
      </w:r>
      <w:r w:rsidR="000A156F" w:rsidRPr="003776BB">
        <w:t>equations</w:t>
      </w:r>
    </w:p>
    <w:p w14:paraId="32399E05" w14:textId="77777777" w:rsidR="007B7D15" w:rsidRPr="007B7D15" w:rsidRDefault="007B7D15" w:rsidP="00620C2E">
      <w:pPr>
        <w:ind w:firstLine="360"/>
      </w:pPr>
    </w:p>
    <w:p w14:paraId="676FF4B7" w14:textId="72379736" w:rsidR="00E4507F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55BEB4" wp14:editId="4C81CC1E">
            <wp:simplePos x="0" y="0"/>
            <wp:positionH relativeFrom="column">
              <wp:posOffset>1371600</wp:posOffset>
            </wp:positionH>
            <wp:positionV relativeFrom="paragraph">
              <wp:posOffset>470535</wp:posOffset>
            </wp:positionV>
            <wp:extent cx="2743200" cy="494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22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0C2E">
        <w:t>to</w:t>
      </w:r>
      <w:proofErr w:type="gramEnd"/>
      <w:r w:rsidR="00620C2E">
        <w:t xml:space="preserve"> model the</w:t>
      </w:r>
      <w:r w:rsidR="00CA182A">
        <w:t xml:space="preserve"> change in generator angle, spe</w:t>
      </w:r>
      <w:r w:rsidR="00E53568">
        <w:t>ed, mechanical power output and change in power due to the governor</w:t>
      </w:r>
      <w:r w:rsidR="00620C2E">
        <w:t xml:space="preserve"> </w:t>
      </w:r>
      <w:r w:rsidR="0073789E">
        <w:t xml:space="preserve">with respect to time, </w:t>
      </w:r>
      <w:r w:rsidR="00863ADA">
        <w:t xml:space="preserve">and </w:t>
      </w:r>
    </w:p>
    <w:p w14:paraId="4D0BF496" w14:textId="77777777" w:rsidR="00E4507F" w:rsidRDefault="00E4507F" w:rsidP="00620C2E">
      <w:pPr>
        <w:ind w:firstLine="360"/>
      </w:pPr>
    </w:p>
    <w:p w14:paraId="5EB2EBBE" w14:textId="77777777" w:rsidR="0052236F" w:rsidRDefault="0052236F" w:rsidP="00E4507F">
      <w:pPr>
        <w:ind w:firstLin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8074BD" wp14:editId="6BDCD17F">
            <wp:simplePos x="0" y="0"/>
            <wp:positionH relativeFrom="margin">
              <wp:align>center</wp:align>
            </wp:positionH>
            <wp:positionV relativeFrom="paragraph">
              <wp:posOffset>956310</wp:posOffset>
            </wp:positionV>
            <wp:extent cx="5483860" cy="15024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b="6060"/>
                    <a:stretch/>
                  </pic:blipFill>
                  <pic:spPr bwMode="auto">
                    <a:xfrm>
                      <a:off x="0" y="0"/>
                      <a:ext cx="5486400" cy="150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63ADA">
        <w:t>to</w:t>
      </w:r>
      <w:proofErr w:type="gramEnd"/>
      <w:r w:rsidR="00863ADA">
        <w:t xml:space="preserve"> model the</w:t>
      </w:r>
      <w:r w:rsidR="00575FAB">
        <w:t xml:space="preserve"> power flow along the system</w:t>
      </w:r>
      <w:r w:rsidR="00863ADA">
        <w:t xml:space="preserve">, we numerically integrate forward </w:t>
      </w:r>
      <w:r w:rsidR="00AE6477">
        <w:t xml:space="preserve">over the current time interval </w:t>
      </w:r>
      <w:r w:rsidR="00863ADA">
        <w:t>from set initial conditions. The next layer</w:t>
      </w:r>
      <w:r w:rsidR="00FC313C">
        <w:t xml:space="preserve"> of the </w:t>
      </w:r>
      <w:ins w:id="2" w:author="Rip Kirby" w:date="2014-02-22T13:02:00Z">
        <w:r w:rsidR="00B73029">
          <w:t xml:space="preserve"> </w:t>
        </w:r>
      </w:ins>
      <w:r w:rsidR="00B73029" w:rsidRPr="00A05F9D">
        <w:t>model</w:t>
      </w:r>
      <w:r w:rsidR="00AE6477">
        <w:t xml:space="preserve"> runs an economic dispatch for each</w:t>
      </w:r>
      <w:r w:rsidR="00FC313C">
        <w:t xml:space="preserve"> </w:t>
      </w:r>
      <w:r w:rsidR="00AE6477">
        <w:t xml:space="preserve">of the </w:t>
      </w:r>
      <w:r w:rsidR="00FC313C">
        <w:t>time interval</w:t>
      </w:r>
      <w:r w:rsidR="00AE6477">
        <w:t>s</w:t>
      </w:r>
      <w:r w:rsidR="00726E08">
        <w:t>, which provides us with the input to the numerical integration subfunction</w:t>
      </w:r>
      <w:r w:rsidR="00FC313C">
        <w:t>.  Economic dispatch performs a linear optimization under the following conditions</w:t>
      </w:r>
      <w:bookmarkStart w:id="3" w:name="_GoBack"/>
      <w:bookmarkEnd w:id="3"/>
      <w:r w:rsidR="00FC313C">
        <w:t xml:space="preserve">: </w:t>
      </w:r>
    </w:p>
    <w:p w14:paraId="110ABC48" w14:textId="77777777" w:rsidR="0052236F" w:rsidRDefault="0052236F" w:rsidP="00E4507F">
      <w:pPr>
        <w:ind w:firstLine="360"/>
      </w:pPr>
      <w:r w:rsidRPr="0052236F">
        <w:rPr>
          <w:noProof/>
          <w:color w:val="3366FF"/>
        </w:rPr>
        <w:drawing>
          <wp:anchor distT="0" distB="0" distL="114300" distR="114300" simplePos="0" relativeHeight="251663360" behindDoc="0" locked="0" layoutInCell="1" allowOverlap="1" wp14:anchorId="54E2BE44" wp14:editId="5B15CDBC">
            <wp:simplePos x="0" y="0"/>
            <wp:positionH relativeFrom="margin">
              <wp:align>center</wp:align>
            </wp:positionH>
            <wp:positionV relativeFrom="paragraph">
              <wp:posOffset>1813560</wp:posOffset>
            </wp:positionV>
            <wp:extent cx="5486400" cy="979170"/>
            <wp:effectExtent l="0" t="0" r="0" b="114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7"/>
                    <a:stretch/>
                  </pic:blipFill>
                  <pic:spPr bwMode="auto"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5CAFB" w14:textId="77777777" w:rsidR="0052236F" w:rsidRDefault="0052236F" w:rsidP="00E4507F">
      <w:pPr>
        <w:ind w:firstLine="360"/>
        <w:rPr>
          <w:color w:val="3366FF"/>
        </w:rPr>
      </w:pPr>
    </w:p>
    <w:p w14:paraId="01A8DB33" w14:textId="2CAC018C" w:rsidR="00863ADA" w:rsidRPr="00E4507F" w:rsidRDefault="00FC313C" w:rsidP="004A3908">
      <w:pPr>
        <w:rPr>
          <w:color w:val="3366FF"/>
        </w:rPr>
      </w:pPr>
      <w:proofErr w:type="gramStart"/>
      <w:r>
        <w:t>which</w:t>
      </w:r>
      <w:proofErr w:type="gramEnd"/>
      <w:r>
        <w:t xml:space="preserve"> calculates the optimal amount of generation to be provided by each generator. </w:t>
      </w:r>
      <w:r w:rsidR="00D16949">
        <w:t xml:space="preserve"> </w:t>
      </w:r>
      <w:r w:rsidR="00101BDF">
        <w:t>Over each time</w:t>
      </w:r>
      <w:r w:rsidR="00431A16" w:rsidRPr="00A05F9D">
        <w:t>-</w:t>
      </w:r>
      <w:r w:rsidR="00101BDF">
        <w:t xml:space="preserve">step of the economic dispatch, we run the above numerical integration. </w:t>
      </w:r>
      <w:r>
        <w:t xml:space="preserve"> </w:t>
      </w:r>
      <w:r w:rsidR="00101BDF">
        <w:t xml:space="preserve">At the outermost </w:t>
      </w:r>
      <w:r w:rsidR="00041636" w:rsidRPr="00A05F9D">
        <w:t>(3</w:t>
      </w:r>
      <w:r w:rsidR="00041636" w:rsidRPr="00A05F9D">
        <w:rPr>
          <w:vertAlign w:val="superscript"/>
        </w:rPr>
        <w:t>rd</w:t>
      </w:r>
      <w:r w:rsidR="00041636" w:rsidRPr="00A05F9D">
        <w:t xml:space="preserve">) </w:t>
      </w:r>
      <w:r w:rsidR="00A05F9D">
        <w:t>layer of the</w:t>
      </w:r>
      <w:r w:rsidR="00076E90" w:rsidRPr="00A05F9D">
        <w:t xml:space="preserve"> model</w:t>
      </w:r>
      <w:r w:rsidR="00101BDF">
        <w:t xml:space="preserve">, </w:t>
      </w:r>
      <w:r w:rsidR="00E262F1">
        <w:t>we check the stability of the system based on the numerical integration over t</w:t>
      </w:r>
      <w:r w:rsidR="00E4507F">
        <w:t xml:space="preserve">he entire time period using the metrics Control Performance Standard 1 (CPS1) and Control Performance Standard 2 (CPS2), both of which provide a measure of frequency deviations over different time segments. The input system will be a 2 area, 39 bus per area </w:t>
      </w:r>
      <w:r w:rsidR="000744AB">
        <w:t>system with 10 non-wind generators and 4 wind generators per area</w:t>
      </w:r>
      <w:r w:rsidR="00B47255">
        <w:t>, which is</w:t>
      </w:r>
      <w:r w:rsidR="00173393">
        <w:t xml:space="preserve"> based on a commonly used simplified</w:t>
      </w:r>
      <w:r w:rsidR="00B47255">
        <w:t xml:space="preserve"> model of New England</w:t>
      </w:r>
      <w:r w:rsidR="000744AB">
        <w:t xml:space="preserve">. </w:t>
      </w:r>
      <w:r w:rsidR="00E4507F">
        <w:t xml:space="preserve"> </w:t>
      </w:r>
    </w:p>
    <w:p w14:paraId="45EDE91A" w14:textId="79B17AFA" w:rsidR="00372A9A" w:rsidRDefault="00E262F1" w:rsidP="00372A9A">
      <w:pPr>
        <w:ind w:firstLine="360"/>
      </w:pPr>
      <w:r>
        <w:t xml:space="preserve">There are a number of parameter </w:t>
      </w:r>
      <w:r w:rsidR="00002F11">
        <w:t>variations that</w:t>
      </w:r>
      <w:r>
        <w:t xml:space="preserve"> will constitute our experiments. </w:t>
      </w:r>
      <w:r w:rsidR="00372A9A">
        <w:t xml:space="preserve">Most importantly, we </w:t>
      </w:r>
      <w:r w:rsidR="00C27E6A" w:rsidRPr="00A05F9D">
        <w:t>can</w:t>
      </w:r>
      <w:r w:rsidR="00C27E6A">
        <w:t xml:space="preserve"> </w:t>
      </w:r>
      <w:r w:rsidR="00372A9A">
        <w:t xml:space="preserve">control the percentage of regulation </w:t>
      </w:r>
      <w:r w:rsidR="00A05F9D" w:rsidRPr="00A05F9D">
        <w:t>(non-renewable, rapidly-</w:t>
      </w:r>
      <w:proofErr w:type="spellStart"/>
      <w:r w:rsidR="00A05F9D" w:rsidRPr="00A05F9D">
        <w:t>dispatchable</w:t>
      </w:r>
      <w:proofErr w:type="spellEnd"/>
      <w:r w:rsidR="00A05F9D" w:rsidRPr="00A05F9D">
        <w:t xml:space="preserve"> reserve) </w:t>
      </w:r>
      <w:r w:rsidR="00372A9A">
        <w:t>provided by the system</w:t>
      </w:r>
      <w:r w:rsidR="00372A9A" w:rsidRPr="00A05F9D">
        <w:t>;</w:t>
      </w:r>
      <w:r w:rsidR="00372A9A">
        <w:t xml:space="preserve"> we expect the generally accepted value of 1% of peak load </w:t>
      </w:r>
      <w:r w:rsidR="00A061A9">
        <w:t xml:space="preserve">for the given time segment </w:t>
      </w:r>
      <w:r w:rsidR="00372A9A">
        <w:t xml:space="preserve">to fall short, and thus we will increase the amount of regulation until </w:t>
      </w:r>
      <w:r w:rsidR="005718B8">
        <w:t xml:space="preserve">adequate </w:t>
      </w:r>
      <w:r w:rsidR="00372A9A">
        <w:t xml:space="preserve">stability is reached. </w:t>
      </w:r>
      <w:r w:rsidR="00682A0C">
        <w:t>Additionally, we</w:t>
      </w:r>
      <w:r w:rsidR="004B0BAB">
        <w:t xml:space="preserve"> have control over the percent of generation produced by renewables (which in our case will be wind).</w:t>
      </w:r>
      <w:r w:rsidR="00682A0C">
        <w:t xml:space="preserve"> </w:t>
      </w:r>
      <w:r w:rsidR="00C53461" w:rsidRPr="005718B8">
        <w:t xml:space="preserve">The </w:t>
      </w:r>
      <w:r w:rsidR="005718B8">
        <w:t>functional relationship between</w:t>
      </w:r>
      <w:ins w:id="4" w:author="Rip Kirby" w:date="2014-02-22T13:27:00Z">
        <w:r w:rsidR="00C53461">
          <w:t xml:space="preserve"> </w:t>
        </w:r>
      </w:ins>
      <w:r w:rsidR="00C53461" w:rsidRPr="005718B8">
        <w:t>these two parameters</w:t>
      </w:r>
      <w:r w:rsidR="00C53461">
        <w:t xml:space="preserve"> </w:t>
      </w:r>
      <w:r w:rsidR="005718B8">
        <w:t>c</w:t>
      </w:r>
      <w:r w:rsidR="004B0BAB">
        <w:t>onstitute</w:t>
      </w:r>
      <w:r w:rsidR="005718B8">
        <w:t>s</w:t>
      </w:r>
      <w:r w:rsidR="004B0BAB">
        <w:t xml:space="preserve"> the main </w:t>
      </w:r>
      <w:r w:rsidR="005718B8">
        <w:t>objective</w:t>
      </w:r>
      <w:r w:rsidR="004B0BAB">
        <w:t xml:space="preserve"> of our </w:t>
      </w:r>
      <w:r w:rsidR="004B0BAB" w:rsidRPr="00E53568">
        <w:t>experiment</w:t>
      </w:r>
      <w:r w:rsidR="004B0BAB">
        <w:t xml:space="preserve">; we wish to quantify the amount of regulation needed to maintain adequate stability as a function of wind penetration level. </w:t>
      </w:r>
    </w:p>
    <w:p w14:paraId="53145F6A" w14:textId="1F43572D" w:rsidR="004B0BAB" w:rsidRDefault="004B0BAB" w:rsidP="00372A9A">
      <w:pPr>
        <w:ind w:firstLine="360"/>
      </w:pPr>
      <w:r>
        <w:t xml:space="preserve">In addition to these basic controls, we wish to alter a number of other parameters in order to find </w:t>
      </w:r>
      <w:r w:rsidR="00C740E8" w:rsidRPr="00C740E8">
        <w:t>further</w:t>
      </w:r>
      <w:r>
        <w:t xml:space="preserve"> ways to maintain stability even as wind penetration levels increase. </w:t>
      </w:r>
      <w:r w:rsidR="00C740E8">
        <w:t xml:space="preserve">First, we plan to vary the time step size between economic dispatch runs; we </w:t>
      </w:r>
      <w:r w:rsidR="006347D7">
        <w:t>anticipate an</w:t>
      </w:r>
      <w:r w:rsidR="00C740E8">
        <w:t xml:space="preserve"> increase in stability associated with shorter times between </w:t>
      </w:r>
      <w:r w:rsidR="00FE16D3" w:rsidRPr="00A05F9D">
        <w:t>re-</w:t>
      </w:r>
      <w:r w:rsidR="00C740E8">
        <w:t>dispatching generation.</w:t>
      </w:r>
      <w:r w:rsidR="00D97B27">
        <w:t xml:space="preserve"> </w:t>
      </w:r>
      <w:r w:rsidR="006347D7">
        <w:t>Next,</w:t>
      </w:r>
      <w:r w:rsidR="00D97B27">
        <w:t xml:space="preserve"> we intend to </w:t>
      </w:r>
      <w:r w:rsidR="006347D7">
        <w:t>examine</w:t>
      </w:r>
      <w:r w:rsidR="00D97B27">
        <w:t xml:space="preserve"> the effects of </w:t>
      </w:r>
      <w:commentRangeStart w:id="5"/>
      <w:r w:rsidR="00D97B27">
        <w:t>consolidating balancing areas</w:t>
      </w:r>
      <w:commentRangeEnd w:id="5"/>
      <w:r w:rsidR="00D97B27">
        <w:rPr>
          <w:rStyle w:val="CommentReference"/>
        </w:rPr>
        <w:commentReference w:id="5"/>
      </w:r>
      <w:r w:rsidR="008107E0">
        <w:t xml:space="preserve">.  Lastly, we wish to consider the influence of the amount of inertia and “slack” in the system on stability. </w:t>
      </w:r>
    </w:p>
    <w:p w14:paraId="4CB66619" w14:textId="77777777" w:rsidR="00E53568" w:rsidRDefault="008107E0" w:rsidP="00372A9A">
      <w:pPr>
        <w:ind w:firstLine="360"/>
      </w:pPr>
      <w:r>
        <w:t xml:space="preserve">We expect to be able to form a </w:t>
      </w:r>
      <w:r w:rsidR="0040432D">
        <w:t xml:space="preserve">fully quantified picture of the stability of power systems </w:t>
      </w:r>
      <w:r w:rsidR="009E646E">
        <w:t xml:space="preserve">with regard to each of the variables in question. Specifically, we wish to </w:t>
      </w:r>
      <w:r w:rsidR="009E646E" w:rsidRPr="00E53568">
        <w:t>examine</w:t>
      </w:r>
      <w:r w:rsidR="009E646E">
        <w:t xml:space="preserve"> the current claims that </w:t>
      </w:r>
      <w:r w:rsidR="00BA5D27">
        <w:t xml:space="preserve">at most a few additional percentage points of regulation are necessary to maintain stability and </w:t>
      </w:r>
      <w:r w:rsidR="00BA5D27" w:rsidRPr="00BA5D27">
        <w:rPr>
          <w:color w:val="3366FF"/>
        </w:rPr>
        <w:t>APT SLACK CLAIM</w:t>
      </w:r>
      <w:r w:rsidR="00BA5D27">
        <w:t>.</w:t>
      </w:r>
    </w:p>
    <w:p w14:paraId="2512562C" w14:textId="77777777" w:rsidR="00173393" w:rsidRDefault="00173393" w:rsidP="00620C2E">
      <w:pPr>
        <w:ind w:firstLine="360"/>
      </w:pPr>
    </w:p>
    <w:sectPr w:rsidR="00173393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Elizabeth" w:date="2014-02-18T19:08:00Z" w:initials="E">
    <w:p w14:paraId="2B3B240B" w14:textId="77777777" w:rsidR="00143BEF" w:rsidRDefault="00143BEF">
      <w:pPr>
        <w:pStyle w:val="CommentText"/>
      </w:pPr>
      <w:r>
        <w:rPr>
          <w:rStyle w:val="CommentReference"/>
        </w:rPr>
        <w:annotationRef/>
      </w:r>
      <w:r>
        <w:t>Explanation? Also we have amount of reg. and ED cost as subsets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DBA6" w14:textId="77777777" w:rsidR="00143BEF" w:rsidRDefault="00143BEF" w:rsidP="00C740E8">
      <w:r>
        <w:separator/>
      </w:r>
    </w:p>
  </w:endnote>
  <w:endnote w:type="continuationSeparator" w:id="0">
    <w:p w14:paraId="468CCE66" w14:textId="77777777" w:rsidR="00143BEF" w:rsidRDefault="00143BEF" w:rsidP="00C7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AF59A" w14:textId="77777777" w:rsidR="00143BEF" w:rsidRDefault="00143BEF" w:rsidP="00C740E8">
      <w:r>
        <w:separator/>
      </w:r>
    </w:p>
  </w:footnote>
  <w:footnote w:type="continuationSeparator" w:id="0">
    <w:p w14:paraId="027E4682" w14:textId="77777777" w:rsidR="00143BEF" w:rsidRDefault="00143BEF" w:rsidP="00C7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E13"/>
    <w:multiLevelType w:val="hybridMultilevel"/>
    <w:tmpl w:val="E166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35347"/>
    <w:multiLevelType w:val="hybridMultilevel"/>
    <w:tmpl w:val="39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7E"/>
    <w:rsid w:val="00002F11"/>
    <w:rsid w:val="00041636"/>
    <w:rsid w:val="00070219"/>
    <w:rsid w:val="000744AB"/>
    <w:rsid w:val="00076E90"/>
    <w:rsid w:val="000A156F"/>
    <w:rsid w:val="000C4A5D"/>
    <w:rsid w:val="00101BDF"/>
    <w:rsid w:val="00143BEF"/>
    <w:rsid w:val="00173393"/>
    <w:rsid w:val="00182006"/>
    <w:rsid w:val="001825FA"/>
    <w:rsid w:val="001E5278"/>
    <w:rsid w:val="001F7DFF"/>
    <w:rsid w:val="002124EA"/>
    <w:rsid w:val="002219BC"/>
    <w:rsid w:val="00290A98"/>
    <w:rsid w:val="002A3C39"/>
    <w:rsid w:val="002A6FBB"/>
    <w:rsid w:val="00346573"/>
    <w:rsid w:val="00372A9A"/>
    <w:rsid w:val="003776BB"/>
    <w:rsid w:val="003B6A05"/>
    <w:rsid w:val="003C155C"/>
    <w:rsid w:val="003F1693"/>
    <w:rsid w:val="0040432D"/>
    <w:rsid w:val="00431A16"/>
    <w:rsid w:val="00440C6A"/>
    <w:rsid w:val="0045693D"/>
    <w:rsid w:val="004659A4"/>
    <w:rsid w:val="004667E3"/>
    <w:rsid w:val="0047158F"/>
    <w:rsid w:val="004A3908"/>
    <w:rsid w:val="004B0BAB"/>
    <w:rsid w:val="0052236F"/>
    <w:rsid w:val="005364B0"/>
    <w:rsid w:val="005718B8"/>
    <w:rsid w:val="00575FAB"/>
    <w:rsid w:val="00592431"/>
    <w:rsid w:val="0061688E"/>
    <w:rsid w:val="00620C2E"/>
    <w:rsid w:val="006347D7"/>
    <w:rsid w:val="00662137"/>
    <w:rsid w:val="00675225"/>
    <w:rsid w:val="00682A0C"/>
    <w:rsid w:val="006B58D6"/>
    <w:rsid w:val="00726E08"/>
    <w:rsid w:val="0073789E"/>
    <w:rsid w:val="00737FB1"/>
    <w:rsid w:val="00796E9A"/>
    <w:rsid w:val="007B7D15"/>
    <w:rsid w:val="007C086E"/>
    <w:rsid w:val="007F5ECC"/>
    <w:rsid w:val="008107E0"/>
    <w:rsid w:val="008356BD"/>
    <w:rsid w:val="00851D86"/>
    <w:rsid w:val="00855F16"/>
    <w:rsid w:val="00863ADA"/>
    <w:rsid w:val="008F2014"/>
    <w:rsid w:val="008F61C1"/>
    <w:rsid w:val="00905F7E"/>
    <w:rsid w:val="0097740F"/>
    <w:rsid w:val="009D71E2"/>
    <w:rsid w:val="009E646E"/>
    <w:rsid w:val="00A05F9D"/>
    <w:rsid w:val="00A061A9"/>
    <w:rsid w:val="00A62E8F"/>
    <w:rsid w:val="00AA79E6"/>
    <w:rsid w:val="00AE6477"/>
    <w:rsid w:val="00AF101B"/>
    <w:rsid w:val="00B17832"/>
    <w:rsid w:val="00B47255"/>
    <w:rsid w:val="00B73029"/>
    <w:rsid w:val="00B73A49"/>
    <w:rsid w:val="00B80876"/>
    <w:rsid w:val="00B84AD1"/>
    <w:rsid w:val="00B93507"/>
    <w:rsid w:val="00B93DC9"/>
    <w:rsid w:val="00BA5D27"/>
    <w:rsid w:val="00BD06BE"/>
    <w:rsid w:val="00BE4C82"/>
    <w:rsid w:val="00C1747B"/>
    <w:rsid w:val="00C27E6A"/>
    <w:rsid w:val="00C53461"/>
    <w:rsid w:val="00C740E8"/>
    <w:rsid w:val="00CA182A"/>
    <w:rsid w:val="00D16949"/>
    <w:rsid w:val="00D702A5"/>
    <w:rsid w:val="00D97B27"/>
    <w:rsid w:val="00DD6B38"/>
    <w:rsid w:val="00E262F1"/>
    <w:rsid w:val="00E36E5C"/>
    <w:rsid w:val="00E4507F"/>
    <w:rsid w:val="00E53568"/>
    <w:rsid w:val="00FC1617"/>
    <w:rsid w:val="00FC313C"/>
    <w:rsid w:val="00FE16D3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comments" Target="comments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585</Words>
  <Characters>3337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4</cp:revision>
  <cp:lastPrinted>2014-02-22T18:58:00Z</cp:lastPrinted>
  <dcterms:created xsi:type="dcterms:W3CDTF">2014-02-24T14:28:00Z</dcterms:created>
  <dcterms:modified xsi:type="dcterms:W3CDTF">2014-02-25T18:46:00Z</dcterms:modified>
</cp:coreProperties>
</file>